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E41D1" w14:textId="41B1290A" w:rsidR="002C42E3" w:rsidRPr="00D9346C" w:rsidRDefault="3396898A" w:rsidP="1E95894D">
      <w:pPr>
        <w:rPr>
          <w:b/>
          <w:bCs/>
          <w:lang w:val="en-US"/>
        </w:rPr>
      </w:pPr>
      <w:r w:rsidRPr="1E95894D">
        <w:rPr>
          <w:b/>
          <w:bCs/>
          <w:lang w:val="en-US"/>
        </w:rPr>
        <w:t>SAP Globalization</w:t>
      </w:r>
      <w:r w:rsidR="002C42E3" w:rsidRPr="1E95894D">
        <w:rPr>
          <w:b/>
          <w:bCs/>
          <w:lang w:val="en-US"/>
        </w:rPr>
        <w:t xml:space="preserve"> UA Internship Test: </w:t>
      </w:r>
      <w:r w:rsidR="0098372F" w:rsidRPr="1E95894D">
        <w:rPr>
          <w:b/>
          <w:bCs/>
          <w:lang w:val="en-US"/>
        </w:rPr>
        <w:t>6</w:t>
      </w:r>
      <w:r w:rsidR="002C42E3" w:rsidRPr="1E95894D">
        <w:rPr>
          <w:b/>
          <w:bCs/>
          <w:lang w:val="en-US"/>
        </w:rPr>
        <w:t>0 minutes</w:t>
      </w:r>
    </w:p>
    <w:p w14:paraId="5B6FC6F7" w14:textId="77777777" w:rsidR="002C42E3" w:rsidRPr="00D9346C" w:rsidRDefault="002C42E3" w:rsidP="002C42E3">
      <w:pPr>
        <w:rPr>
          <w:iCs/>
          <w:lang w:val="en-US"/>
        </w:rPr>
      </w:pPr>
    </w:p>
    <w:p w14:paraId="6A30DBFA" w14:textId="77777777" w:rsidR="002C42E3" w:rsidRPr="00BC7892" w:rsidRDefault="002C42E3" w:rsidP="002C42E3">
      <w:pPr>
        <w:pStyle w:val="ListNumber"/>
        <w:rPr>
          <w:iCs/>
          <w:lang w:val="en-US"/>
        </w:rPr>
      </w:pPr>
      <w:r w:rsidRPr="00D9346C">
        <w:rPr>
          <w:iCs/>
          <w:lang w:val="en-US"/>
        </w:rPr>
        <w:t>In no more than three sentences, explain to your grandfather what the Internet is</w:t>
      </w:r>
      <w:r w:rsidRPr="00D9346C">
        <w:rPr>
          <w:lang w:val="en-US"/>
        </w:rPr>
        <w:t>.</w:t>
      </w:r>
    </w:p>
    <w:p w14:paraId="28ED3808" w14:textId="77777777" w:rsidR="00BC7892" w:rsidRDefault="00BC7892" w:rsidP="00BC7892">
      <w:pPr>
        <w:pStyle w:val="ListNumber4"/>
        <w:rPr>
          <w:lang w:val="en-US"/>
        </w:rPr>
      </w:pPr>
    </w:p>
    <w:p w14:paraId="61C3A314" w14:textId="77777777" w:rsidR="00BC7892" w:rsidRDefault="00BC7892" w:rsidP="00BC7892">
      <w:pPr>
        <w:pStyle w:val="ListNumber4"/>
        <w:numPr>
          <w:ilvl w:val="0"/>
          <w:numId w:val="0"/>
        </w:numPr>
        <w:rPr>
          <w:lang w:val="en-US"/>
        </w:rPr>
      </w:pPr>
    </w:p>
    <w:p w14:paraId="01EFAFBC" w14:textId="77777777" w:rsidR="00BC7892" w:rsidRDefault="00BC7892" w:rsidP="00BC7892">
      <w:pPr>
        <w:pStyle w:val="ListNumber4"/>
        <w:rPr>
          <w:lang w:val="en-US"/>
        </w:rPr>
      </w:pPr>
    </w:p>
    <w:p w14:paraId="75C500FD" w14:textId="633D985C" w:rsidR="00BC7892" w:rsidRDefault="00BC7892" w:rsidP="00BC7892">
      <w:pPr>
        <w:pStyle w:val="ListNumber"/>
        <w:numPr>
          <w:ilvl w:val="0"/>
          <w:numId w:val="0"/>
        </w:numPr>
        <w:rPr>
          <w:lang w:val="en-US"/>
        </w:rPr>
      </w:pPr>
      <w:r w:rsidRPr="00BC7892">
        <w:t>Grandpa, the Internet is like a vast, worldwide library where you can send and receive information instantly through computers and other devices. It's like a network of roads connecting homes and businesses, allowing people to communicate, share, and access information from anywhere at any time. Think of it as a global post office that delivers letters instantly, but those letters can be messages, pictures, videos, or even live conversations.</w:t>
      </w:r>
    </w:p>
    <w:p w14:paraId="01524E63" w14:textId="77777777" w:rsidR="00BC7892" w:rsidRPr="00BC7892" w:rsidRDefault="00BC7892" w:rsidP="00BC7892">
      <w:pPr>
        <w:pStyle w:val="ListNumber"/>
        <w:numPr>
          <w:ilvl w:val="0"/>
          <w:numId w:val="0"/>
        </w:numPr>
        <w:rPr>
          <w:lang w:val="en-US"/>
        </w:rPr>
      </w:pPr>
    </w:p>
    <w:p w14:paraId="34513160" w14:textId="4A99EA70" w:rsidR="00C842EE" w:rsidRPr="005E1AC0" w:rsidRDefault="002C42E3" w:rsidP="001A7C9D">
      <w:pPr>
        <w:pStyle w:val="ListNumber"/>
        <w:rPr>
          <w:iCs/>
          <w:lang w:val="en-US"/>
        </w:rPr>
      </w:pPr>
      <w:r w:rsidRPr="00D9346C">
        <w:rPr>
          <w:lang w:val="en-US"/>
        </w:rPr>
        <w:t xml:space="preserve">Consider that you bought a </w:t>
      </w:r>
      <w:r w:rsidR="002221CF">
        <w:rPr>
          <w:lang w:val="en-US"/>
        </w:rPr>
        <w:t>video game</w:t>
      </w:r>
      <w:r w:rsidRPr="00D9346C">
        <w:rPr>
          <w:lang w:val="en-US"/>
        </w:rPr>
        <w:t xml:space="preserve">. What kind of information would you consider to be useful in the </w:t>
      </w:r>
      <w:r w:rsidR="003C4480">
        <w:rPr>
          <w:lang w:val="en-US"/>
        </w:rPr>
        <w:t>video game</w:t>
      </w:r>
      <w:r w:rsidRPr="00D9346C">
        <w:rPr>
          <w:lang w:val="en-US"/>
        </w:rPr>
        <w:t xml:space="preserve"> manual?</w:t>
      </w:r>
    </w:p>
    <w:p w14:paraId="1E6E5BA0" w14:textId="77777777" w:rsidR="005E1AC0" w:rsidRDefault="005E1AC0" w:rsidP="005E1AC0">
      <w:pPr>
        <w:pStyle w:val="ListNumber4"/>
        <w:rPr>
          <w:lang w:val="en-US"/>
        </w:rPr>
      </w:pPr>
    </w:p>
    <w:p w14:paraId="544BAE20" w14:textId="77777777" w:rsidR="005E1AC0" w:rsidRDefault="005E1AC0" w:rsidP="005E1AC0">
      <w:pPr>
        <w:pStyle w:val="ListNumber4"/>
        <w:rPr>
          <w:lang w:val="en-US"/>
        </w:rPr>
      </w:pPr>
    </w:p>
    <w:p w14:paraId="69D49534" w14:textId="77777777" w:rsidR="005E1AC0" w:rsidRDefault="005E1AC0" w:rsidP="005E1AC0">
      <w:pPr>
        <w:pStyle w:val="ListNumber4"/>
        <w:rPr>
          <w:lang w:val="en-US"/>
        </w:rPr>
      </w:pPr>
    </w:p>
    <w:p w14:paraId="4BBCCF8C" w14:textId="77777777" w:rsidR="005E1AC0" w:rsidRDefault="005E1AC0" w:rsidP="005E1AC0">
      <w:pPr>
        <w:pStyle w:val="ListNumber4"/>
        <w:rPr>
          <w:lang w:val="en-US"/>
        </w:rPr>
      </w:pPr>
    </w:p>
    <w:p w14:paraId="24BF7EBC" w14:textId="77777777" w:rsidR="005E1AC0" w:rsidRDefault="005E1AC0" w:rsidP="005E1AC0">
      <w:pPr>
        <w:pStyle w:val="ListNumber"/>
        <w:numPr>
          <w:ilvl w:val="0"/>
          <w:numId w:val="0"/>
        </w:numPr>
      </w:pPr>
      <w:r w:rsidRPr="005E1AC0">
        <w:t xml:space="preserve">1. Introduction to the game: A brief overview of the game's plot for the player's understanding and immersion. </w:t>
      </w:r>
    </w:p>
    <w:p w14:paraId="47BC803F" w14:textId="77777777" w:rsidR="005E1AC0" w:rsidRDefault="005E1AC0" w:rsidP="005E1AC0">
      <w:pPr>
        <w:pStyle w:val="ListNumber"/>
        <w:numPr>
          <w:ilvl w:val="0"/>
          <w:numId w:val="0"/>
        </w:numPr>
      </w:pPr>
      <w:r w:rsidRPr="005E1AC0">
        <w:t xml:space="preserve">2. Controls and Interface: Detailed descriptions of the game controls for a keyboard/joystick. How to navigate the game's interface, and how to interact with other items/players/NPCs. </w:t>
      </w:r>
    </w:p>
    <w:p w14:paraId="3F1CEEFA" w14:textId="77777777" w:rsidR="005E1AC0" w:rsidRDefault="005E1AC0" w:rsidP="005E1AC0">
      <w:pPr>
        <w:pStyle w:val="ListNumber"/>
        <w:numPr>
          <w:ilvl w:val="0"/>
          <w:numId w:val="0"/>
        </w:numPr>
      </w:pPr>
      <w:r w:rsidRPr="005E1AC0">
        <w:t xml:space="preserve">3. Gameplay Mechanics: Explanation of core gameplay mechanics such as combat, exploration, and any unique features or systems in the game. </w:t>
      </w:r>
    </w:p>
    <w:p w14:paraId="6E005A47" w14:textId="77777777" w:rsidR="005E1AC0" w:rsidRDefault="005E1AC0" w:rsidP="005E1AC0">
      <w:pPr>
        <w:pStyle w:val="ListNumber"/>
        <w:numPr>
          <w:ilvl w:val="0"/>
          <w:numId w:val="0"/>
        </w:numPr>
      </w:pPr>
      <w:r w:rsidRPr="005E1AC0">
        <w:t xml:space="preserve">4. Playable character/s: Information about the main character or characters, their abilities, and how to unlock/upgrade these abilities. </w:t>
      </w:r>
    </w:p>
    <w:p w14:paraId="39E23E56" w14:textId="77777777" w:rsidR="005E1AC0" w:rsidRDefault="005E1AC0" w:rsidP="005E1AC0">
      <w:pPr>
        <w:pStyle w:val="ListNumber"/>
        <w:numPr>
          <w:ilvl w:val="0"/>
          <w:numId w:val="0"/>
        </w:numPr>
      </w:pPr>
      <w:r w:rsidRPr="005E1AC0">
        <w:t xml:space="preserve">5. Objectives and Missions: Basic explanation of how to progress or get started with the game without spoiling the plot. </w:t>
      </w:r>
    </w:p>
    <w:p w14:paraId="7F6ACA9F" w14:textId="77777777" w:rsidR="005E1AC0" w:rsidRDefault="005E1AC0" w:rsidP="005E1AC0">
      <w:pPr>
        <w:pStyle w:val="ListNumber"/>
        <w:numPr>
          <w:ilvl w:val="0"/>
          <w:numId w:val="0"/>
        </w:numPr>
      </w:pPr>
      <w:r w:rsidRPr="005E1AC0">
        <w:t xml:space="preserve">6. Items and Equipment: Descriptions of various items, weapons, armor, and other equipment, including how to obtain and use them. </w:t>
      </w:r>
    </w:p>
    <w:p w14:paraId="041356C2" w14:textId="77777777" w:rsidR="005E1AC0" w:rsidRDefault="005E1AC0" w:rsidP="005E1AC0">
      <w:pPr>
        <w:pStyle w:val="ListNumber"/>
        <w:numPr>
          <w:ilvl w:val="0"/>
          <w:numId w:val="0"/>
        </w:numPr>
      </w:pPr>
      <w:r w:rsidRPr="005E1AC0">
        <w:t xml:space="preserve">7. Maps and Locations: Maps of key locations or levels, along with important landmarks and points of interest. </w:t>
      </w:r>
    </w:p>
    <w:p w14:paraId="50DB12B7" w14:textId="77777777" w:rsidR="005E1AC0" w:rsidRDefault="005E1AC0" w:rsidP="005E1AC0">
      <w:pPr>
        <w:pStyle w:val="ListNumber"/>
        <w:numPr>
          <w:ilvl w:val="0"/>
          <w:numId w:val="0"/>
        </w:numPr>
      </w:pPr>
      <w:r w:rsidRPr="005E1AC0">
        <w:t xml:space="preserve">8. Enemies and Bosses: Information about common enemies and bosses, their behaviors, weaknesses, and strategies for defeating them if applicable. </w:t>
      </w:r>
    </w:p>
    <w:p w14:paraId="3462DDE5" w14:textId="74F407C5" w:rsidR="005E1AC0" w:rsidRDefault="005E1AC0" w:rsidP="005E1AC0">
      <w:pPr>
        <w:pStyle w:val="ListNumber"/>
        <w:numPr>
          <w:ilvl w:val="0"/>
          <w:numId w:val="0"/>
        </w:numPr>
      </w:pPr>
      <w:r w:rsidRPr="005E1AC0">
        <w:t>9. Technical Support: Minumum system requirements for running the game, troubleshooting tips for any unforeseen circumstances, and customer support contact information.</w:t>
      </w:r>
    </w:p>
    <w:p w14:paraId="1B777E52" w14:textId="77777777" w:rsidR="00BC7892" w:rsidRDefault="00BC7892" w:rsidP="005E1AC0">
      <w:pPr>
        <w:pStyle w:val="ListNumber"/>
        <w:numPr>
          <w:ilvl w:val="0"/>
          <w:numId w:val="0"/>
        </w:numPr>
      </w:pPr>
    </w:p>
    <w:p w14:paraId="5BD212CC" w14:textId="77777777" w:rsidR="00BC7892" w:rsidRDefault="00BC7892" w:rsidP="005E1AC0">
      <w:pPr>
        <w:pStyle w:val="ListNumber"/>
        <w:numPr>
          <w:ilvl w:val="0"/>
          <w:numId w:val="0"/>
        </w:numPr>
      </w:pPr>
    </w:p>
    <w:p w14:paraId="0C7A35C4" w14:textId="77777777" w:rsidR="00BC7892" w:rsidRDefault="00BC7892" w:rsidP="005E1AC0">
      <w:pPr>
        <w:pStyle w:val="ListNumber"/>
        <w:numPr>
          <w:ilvl w:val="0"/>
          <w:numId w:val="0"/>
        </w:numPr>
      </w:pPr>
    </w:p>
    <w:p w14:paraId="210016E4" w14:textId="77777777" w:rsidR="00BC7892" w:rsidRDefault="00BC7892" w:rsidP="005E1AC0">
      <w:pPr>
        <w:pStyle w:val="ListNumber"/>
        <w:numPr>
          <w:ilvl w:val="0"/>
          <w:numId w:val="0"/>
        </w:numPr>
      </w:pPr>
    </w:p>
    <w:p w14:paraId="1B0B3728" w14:textId="77777777" w:rsidR="00BC7892" w:rsidRDefault="00BC7892" w:rsidP="005E1AC0">
      <w:pPr>
        <w:pStyle w:val="ListNumber"/>
        <w:numPr>
          <w:ilvl w:val="0"/>
          <w:numId w:val="0"/>
        </w:numPr>
      </w:pPr>
    </w:p>
    <w:p w14:paraId="518B94AE" w14:textId="77777777" w:rsidR="00BC7892" w:rsidRDefault="00BC7892" w:rsidP="005E1AC0">
      <w:pPr>
        <w:pStyle w:val="ListNumber"/>
        <w:numPr>
          <w:ilvl w:val="0"/>
          <w:numId w:val="0"/>
        </w:numPr>
      </w:pPr>
    </w:p>
    <w:p w14:paraId="0EC09418" w14:textId="77777777" w:rsidR="00BC7892" w:rsidRPr="005E1AC0" w:rsidRDefault="00BC7892" w:rsidP="005E1AC0">
      <w:pPr>
        <w:pStyle w:val="ListNumber"/>
        <w:numPr>
          <w:ilvl w:val="0"/>
          <w:numId w:val="0"/>
        </w:numPr>
        <w:rPr>
          <w:lang w:val="en-US"/>
        </w:rPr>
      </w:pPr>
    </w:p>
    <w:p w14:paraId="051FC78F" w14:textId="1A43BD1F" w:rsidR="00C842EE" w:rsidRPr="00414CF3" w:rsidRDefault="001A7C9D" w:rsidP="00C842EE">
      <w:pPr>
        <w:pStyle w:val="ListNumber"/>
        <w:rPr>
          <w:color w:val="000000" w:themeColor="text1"/>
          <w:lang w:val="en-US"/>
        </w:rPr>
      </w:pPr>
      <w:r>
        <w:rPr>
          <w:lang w:val="en-US"/>
        </w:rPr>
        <w:lastRenderedPageBreak/>
        <w:t xml:space="preserve">Review the text below using </w:t>
      </w:r>
      <w:r w:rsidR="009E6944">
        <w:rPr>
          <w:lang w:val="en-US"/>
        </w:rPr>
        <w:t>t</w:t>
      </w:r>
      <w:r>
        <w:rPr>
          <w:lang w:val="en-US"/>
        </w:rPr>
        <w:t xml:space="preserve">rack </w:t>
      </w:r>
      <w:r w:rsidR="009E6944">
        <w:rPr>
          <w:lang w:val="en-US"/>
        </w:rPr>
        <w:t>c</w:t>
      </w:r>
      <w:r>
        <w:rPr>
          <w:lang w:val="en-US"/>
        </w:rPr>
        <w:t>hanges</w:t>
      </w:r>
      <w:r w:rsidR="00C842EE">
        <w:rPr>
          <w:lang w:val="en-US"/>
        </w:rPr>
        <w:t>:</w:t>
      </w:r>
    </w:p>
    <w:p w14:paraId="2E5FBE11" w14:textId="77777777" w:rsidR="00414CF3" w:rsidRDefault="00414CF3" w:rsidP="00414CF3">
      <w:pPr>
        <w:pStyle w:val="ListNumber4"/>
        <w:rPr>
          <w:lang w:val="en-US"/>
        </w:rPr>
      </w:pPr>
    </w:p>
    <w:p w14:paraId="3FB1FC7F" w14:textId="77777777" w:rsidR="00414CF3" w:rsidRDefault="00414CF3" w:rsidP="00414CF3">
      <w:pPr>
        <w:pStyle w:val="ListNumber4"/>
        <w:rPr>
          <w:lang w:val="en-US"/>
        </w:rPr>
      </w:pPr>
    </w:p>
    <w:p w14:paraId="0DB44FAE" w14:textId="77777777" w:rsidR="00414CF3" w:rsidRDefault="00414CF3" w:rsidP="00414CF3">
      <w:pPr>
        <w:pStyle w:val="ListNumber4"/>
        <w:rPr>
          <w:lang w:val="en-US"/>
        </w:rPr>
      </w:pPr>
    </w:p>
    <w:p w14:paraId="57B8B2BC" w14:textId="1BD6E6A5" w:rsidR="00414CF3" w:rsidRDefault="00457548" w:rsidP="00457548">
      <w:pPr>
        <w:pStyle w:val="Title"/>
        <w:rPr>
          <w:ins w:id="0" w:author="Alexandra Todorova" w:date="2024-06-14T20:41:00Z" w16du:dateUtc="2024-06-14T17:41:00Z"/>
          <w:rFonts w:eastAsia="Times New Roman"/>
          <w:lang w:val="en-US"/>
        </w:rPr>
      </w:pPr>
      <w:ins w:id="1" w:author="Alexandra Todorova" w:date="2024-06-14T20:41:00Z" w16du:dateUtc="2024-06-14T17:41:00Z">
        <w:r w:rsidRPr="00414CF3">
          <w:rPr>
            <w:rFonts w:eastAsia="Times New Roman"/>
            <w:lang/>
          </w:rPr>
          <w:t>With SAP Document and Reporting Compliance, cloud edition</w:t>
        </w:r>
      </w:ins>
    </w:p>
    <w:p w14:paraId="28E46C36" w14:textId="77777777" w:rsidR="00457548" w:rsidRPr="00457548" w:rsidRDefault="00457548" w:rsidP="00457548">
      <w:pPr>
        <w:rPr>
          <w:lang w:val="en-US"/>
        </w:rPr>
        <w:pPrChange w:id="2" w:author="Alexandra Todorova" w:date="2024-06-14T20:41:00Z" w16du:dateUtc="2024-06-14T17:41:00Z">
          <w:pPr>
            <w:pStyle w:val="ListNumber"/>
            <w:numPr>
              <w:ilvl w:val="0"/>
              <w:numId w:val="0"/>
            </w:numPr>
            <w:tabs>
              <w:tab w:val="clear" w:pos="547"/>
            </w:tabs>
            <w:ind w:left="360" w:firstLine="0"/>
            <w:jc w:val="both"/>
          </w:pPr>
        </w:pPrChange>
      </w:pPr>
    </w:p>
    <w:p w14:paraId="43C0E452" w14:textId="1A343564" w:rsidR="00414CF3" w:rsidRPr="00414CF3" w:rsidRDefault="00414CF3" w:rsidP="00457548">
      <w:pPr>
        <w:spacing w:after="0" w:line="240" w:lineRule="auto"/>
        <w:rPr>
          <w:rFonts w:ascii="Aptos" w:eastAsia="Times New Roman" w:hAnsi="Aptos" w:cs="Times New Roman"/>
          <w:color w:val="212121"/>
          <w:sz w:val="20"/>
          <w:szCs w:val="20"/>
          <w:lang/>
        </w:rPr>
      </w:pPr>
      <w:r w:rsidRPr="00414CF3">
        <w:rPr>
          <w:rFonts w:ascii="Aptos" w:eastAsia="Times New Roman" w:hAnsi="Aptos" w:cs="Times New Roman"/>
          <w:color w:val="212121"/>
          <w:sz w:val="20"/>
          <w:szCs w:val="20"/>
          <w:lang/>
        </w:rPr>
        <w:t>With </w:t>
      </w:r>
      <w:r w:rsidRPr="00414CF3">
        <w:rPr>
          <w:rFonts w:ascii="Aptos" w:eastAsia="Times New Roman" w:hAnsi="Aptos" w:cs="Times New Roman"/>
          <w:b/>
          <w:bCs/>
          <w:color w:val="212121"/>
          <w:sz w:val="20"/>
          <w:szCs w:val="20"/>
          <w:lang/>
        </w:rPr>
        <w:t>SAP Document and Reporting Compliance, cloud edition</w:t>
      </w:r>
      <w:ins w:id="3" w:author="Alexandra Todorova" w:date="2024-06-14T20:13:00Z" w16du:dateUtc="2024-06-14T17:13:00Z">
        <w:r w:rsidR="005E1AC0">
          <w:rPr>
            <w:rFonts w:ascii="Aptos" w:eastAsia="Times New Roman" w:hAnsi="Aptos" w:cs="Times New Roman"/>
            <w:b/>
            <w:bCs/>
            <w:color w:val="212121"/>
            <w:sz w:val="20"/>
            <w:szCs w:val="20"/>
            <w:lang w:val="en-US"/>
          </w:rPr>
          <w:t>,</w:t>
        </w:r>
      </w:ins>
      <w:r w:rsidRPr="00414CF3">
        <w:rPr>
          <w:rFonts w:ascii="Aptos" w:eastAsia="Times New Roman" w:hAnsi="Aptos" w:cs="Times New Roman"/>
          <w:color w:val="212121"/>
          <w:sz w:val="20"/>
          <w:szCs w:val="20"/>
          <w:lang/>
        </w:rPr>
        <w:t> you can optimize automation and minimize noncompliance risks while fulfilling real-time, periodic, and ad hoc mandates worldwide.</w:t>
      </w:r>
    </w:p>
    <w:p w14:paraId="7DD24DD1" w14:textId="77777777" w:rsidR="00457548" w:rsidRDefault="00457548" w:rsidP="1E95894D">
      <w:pPr>
        <w:spacing w:after="0" w:line="240" w:lineRule="auto"/>
        <w:rPr>
          <w:ins w:id="4" w:author="Alexandra Todorova" w:date="2024-06-14T20:39:00Z" w16du:dateUtc="2024-06-14T17:39:00Z"/>
          <w:rFonts w:ascii="Aptos" w:eastAsia="Times New Roman" w:hAnsi="Aptos" w:cs="Times New Roman"/>
          <w:color w:val="212121"/>
          <w:sz w:val="20"/>
          <w:szCs w:val="20"/>
          <w:lang w:val="en-US"/>
        </w:rPr>
      </w:pPr>
    </w:p>
    <w:p w14:paraId="5A03FC0C" w14:textId="2AB506CA" w:rsidR="00414CF3" w:rsidRDefault="00414CF3" w:rsidP="1E95894D">
      <w:pPr>
        <w:spacing w:after="0" w:line="240" w:lineRule="auto"/>
        <w:rPr>
          <w:ins w:id="5" w:author="Alexandra Todorova" w:date="2024-06-14T20:35:00Z" w16du:dateUtc="2024-06-14T17:35:00Z"/>
          <w:rFonts w:ascii="Aptos" w:eastAsia="Times New Roman" w:hAnsi="Aptos" w:cs="Times New Roman"/>
          <w:color w:val="212121"/>
          <w:sz w:val="20"/>
          <w:szCs w:val="20"/>
          <w:lang w:val="en-US"/>
        </w:rPr>
      </w:pPr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As the cloud edition is buil</w:t>
      </w:r>
      <w:ins w:id="6" w:author="Alexandra Todorova" w:date="2024-06-14T19:58:00Z" w16du:dateUtc="2024-06-14T16:58:00Z">
        <w:r w:rsidR="001D66A6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t>t</w:t>
        </w:r>
      </w:ins>
      <w:del w:id="7" w:author="Alexandra Todorova" w:date="2024-06-14T19:58:00Z" w16du:dateUtc="2024-06-14T16:58:00Z">
        <w:r w:rsidR="02912082" w:rsidRPr="1E95894D" w:rsidDel="001D66A6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delText>d</w:delText>
        </w:r>
      </w:del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 xml:space="preserve"> on SAP BTP, you can subscribe</w:t>
      </w:r>
      <w:ins w:id="8" w:author="Alexandra Todorova" w:date="2024-06-14T20:29:00Z" w16du:dateUtc="2024-06-14T17:29:00Z">
        <w:r w:rsidR="008B25B2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t xml:space="preserve"> to</w:t>
        </w:r>
      </w:ins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 xml:space="preserve"> and access the solution in a few minutes using a booster.</w:t>
      </w:r>
      <w:del w:id="9" w:author="Alexandra Todorova" w:date="2024-06-14T20:31:00Z" w16du:dateUtc="2024-06-14T17:31:00Z">
        <w:r w:rsidRPr="1E95894D" w:rsidDel="008B25B2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delText> </w:delText>
        </w:r>
      </w:del>
    </w:p>
    <w:p w14:paraId="0AED8FA3" w14:textId="77777777" w:rsidR="00457548" w:rsidRPr="00414CF3" w:rsidRDefault="00457548" w:rsidP="1E95894D">
      <w:pPr>
        <w:spacing w:after="0" w:line="240" w:lineRule="auto"/>
        <w:rPr>
          <w:rFonts w:ascii="Aptos" w:eastAsia="Times New Roman" w:hAnsi="Aptos" w:cs="Times New Roman"/>
          <w:color w:val="212121"/>
          <w:sz w:val="20"/>
          <w:szCs w:val="20"/>
          <w:lang w:val="en-US"/>
        </w:rPr>
      </w:pPr>
    </w:p>
    <w:p w14:paraId="65E94587" w14:textId="77777777" w:rsidR="00414CF3" w:rsidRDefault="00414CF3" w:rsidP="00457548">
      <w:pPr>
        <w:pStyle w:val="Subtitle"/>
        <w:rPr>
          <w:ins w:id="10" w:author="Alexandra Todorova" w:date="2024-06-14T20:35:00Z" w16du:dateUtc="2024-06-14T17:35:00Z"/>
          <w:rFonts w:eastAsia="Times New Roman"/>
          <w:lang w:val="en-US"/>
        </w:rPr>
        <w:pPrChange w:id="11" w:author="Alexandra Todorova" w:date="2024-06-14T20:42:00Z" w16du:dateUtc="2024-06-14T17:42:00Z">
          <w:pPr>
            <w:spacing w:after="0" w:line="240" w:lineRule="auto"/>
          </w:pPr>
        </w:pPrChange>
      </w:pPr>
      <w:r w:rsidRPr="00414CF3">
        <w:rPr>
          <w:rFonts w:eastAsia="Times New Roman"/>
          <w:lang/>
        </w:rPr>
        <w:t>You have just received your welcome email with login details for the global account in SAP BTP. Now what do you do?</w:t>
      </w:r>
      <w:del w:id="12" w:author="Alexandra Todorova" w:date="2024-06-14T20:31:00Z" w16du:dateUtc="2024-06-14T17:31:00Z">
        <w:r w:rsidRPr="00414CF3" w:rsidDel="008B25B2">
          <w:rPr>
            <w:rFonts w:eastAsia="Times New Roman"/>
            <w:lang/>
          </w:rPr>
          <w:delText> </w:delText>
        </w:r>
      </w:del>
    </w:p>
    <w:p w14:paraId="436B2B3D" w14:textId="77777777" w:rsidR="00457548" w:rsidRPr="00457548" w:rsidRDefault="00457548" w:rsidP="00414CF3">
      <w:pPr>
        <w:spacing w:after="0" w:line="240" w:lineRule="auto"/>
        <w:rPr>
          <w:rFonts w:ascii="Aptos" w:eastAsia="Times New Roman" w:hAnsi="Aptos" w:cs="Times New Roman"/>
          <w:color w:val="212121"/>
          <w:sz w:val="20"/>
          <w:szCs w:val="20"/>
          <w:lang w:val="en-US"/>
          <w:rPrChange w:id="13" w:author="Alexandra Todorova" w:date="2024-06-14T20:35:00Z" w16du:dateUtc="2024-06-14T17:35:00Z">
            <w:rPr>
              <w:rFonts w:ascii="Aptos" w:eastAsia="Times New Roman" w:hAnsi="Aptos" w:cs="Times New Roman"/>
              <w:color w:val="212121"/>
              <w:sz w:val="20"/>
              <w:szCs w:val="20"/>
              <w:lang/>
            </w:rPr>
          </w:rPrChange>
        </w:rPr>
      </w:pPr>
    </w:p>
    <w:p w14:paraId="411D3ED5" w14:textId="4B6B3C8D" w:rsidR="00414CF3" w:rsidRDefault="00414CF3" w:rsidP="1E95894D">
      <w:pPr>
        <w:spacing w:after="0" w:line="240" w:lineRule="auto"/>
        <w:rPr>
          <w:ins w:id="14" w:author="Alexandra Todorova" w:date="2024-06-14T20:36:00Z" w16du:dateUtc="2024-06-14T17:36:00Z"/>
          <w:rFonts w:ascii="Aptos" w:eastAsia="Times New Roman" w:hAnsi="Aptos" w:cs="Times New Roman"/>
          <w:color w:val="212121"/>
          <w:sz w:val="20"/>
          <w:szCs w:val="20"/>
          <w:lang w:val="en-US"/>
        </w:rPr>
      </w:pPr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You must set</w:t>
      </w:r>
      <w:ins w:id="15" w:author="Alexandra Todorova" w:date="2024-06-14T19:59:00Z" w16du:dateUtc="2024-06-14T16:59:00Z">
        <w:r w:rsidR="001D66A6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t xml:space="preserve"> </w:t>
        </w:r>
      </w:ins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up a subaccount for the cloud edition in SAP BTP. Subaccounts let you structure a global account according to your organization</w:t>
      </w:r>
      <w:del w:id="16" w:author="Alexandra Todorova" w:date="2024-06-14T20:26:00Z" w16du:dateUtc="2024-06-14T17:26:00Z">
        <w:r w:rsidRPr="1E95894D" w:rsidDel="008B25B2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delText>’</w:delText>
        </w:r>
      </w:del>
      <w:del w:id="17" w:author="Alexandra Todorova" w:date="2024-06-14T20:25:00Z" w16du:dateUtc="2024-06-14T17:25:00Z">
        <w:r w:rsidRPr="1E95894D" w:rsidDel="008B25B2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delText>s</w:delText>
        </w:r>
      </w:del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 xml:space="preserve"> and project</w:t>
      </w:r>
      <w:del w:id="18" w:author="Alexandra Todorova" w:date="2024-06-14T20:26:00Z" w16du:dateUtc="2024-06-14T17:26:00Z">
        <w:r w:rsidRPr="1E95894D" w:rsidDel="008B25B2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delText>’s</w:delText>
        </w:r>
      </w:del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 xml:space="preserve"> requirements concerning members, authorizations</w:t>
      </w:r>
      <w:ins w:id="19" w:author="Alexandra Todorova" w:date="2024-06-14T20:14:00Z" w16du:dateUtc="2024-06-14T17:14:00Z">
        <w:r w:rsidR="005E1AC0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t>,</w:t>
        </w:r>
      </w:ins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 xml:space="preserve"> and entitlements. Thanks to a booster</w:t>
      </w:r>
      <w:del w:id="20" w:author="Alexandra Todorova" w:date="2024-06-14T20:15:00Z" w16du:dateUtc="2024-06-14T17:15:00Z">
        <w:r w:rsidR="71188160" w:rsidRPr="1E95894D" w:rsidDel="005E1AC0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delText xml:space="preserve"> </w:delText>
        </w:r>
      </w:del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, the steps for setting up a subaccount are automated. </w:t>
      </w:r>
      <w:del w:id="21" w:author="Alexandra Todorova" w:date="2024-06-14T20:12:00Z" w16du:dateUtc="2024-06-14T17:12:00Z">
        <w:r w:rsidRPr="1E95894D" w:rsidDel="005E1AC0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delText xml:space="preserve"> </w:delText>
        </w:r>
      </w:del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The system first checks that all prerequisites are me</w:t>
      </w:r>
      <w:del w:id="22" w:author="Alexandra Todorova" w:date="2024-06-14T20:01:00Z" w16du:dateUtc="2024-06-14T17:01:00Z">
        <w:r w:rsidR="54079C5D" w:rsidRPr="1E95894D" w:rsidDel="001D66A6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delText>e</w:delText>
        </w:r>
      </w:del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t.</w:t>
      </w:r>
      <w:del w:id="23" w:author="Alexandra Todorova" w:date="2024-06-14T20:31:00Z" w16du:dateUtc="2024-06-14T17:31:00Z">
        <w:r w:rsidRPr="1E95894D" w:rsidDel="008B25B2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delText> </w:delText>
        </w:r>
      </w:del>
    </w:p>
    <w:p w14:paraId="0E4DBE35" w14:textId="77777777" w:rsidR="00457548" w:rsidRPr="00414CF3" w:rsidRDefault="00457548" w:rsidP="1E95894D">
      <w:pPr>
        <w:spacing w:after="0" w:line="240" w:lineRule="auto"/>
        <w:rPr>
          <w:rFonts w:ascii="Aptos" w:eastAsia="Times New Roman" w:hAnsi="Aptos" w:cs="Times New Roman"/>
          <w:color w:val="212121"/>
          <w:sz w:val="20"/>
          <w:szCs w:val="20"/>
          <w:lang w:val="en-US"/>
        </w:rPr>
      </w:pPr>
    </w:p>
    <w:p w14:paraId="1A0055B6" w14:textId="09D5F04F" w:rsidR="00414CF3" w:rsidRPr="008B25B2" w:rsidRDefault="00414CF3" w:rsidP="00414CF3">
      <w:pPr>
        <w:spacing w:after="0" w:line="240" w:lineRule="auto"/>
        <w:rPr>
          <w:rFonts w:ascii="Aptos" w:eastAsia="Times New Roman" w:hAnsi="Aptos" w:cs="Times New Roman"/>
          <w:color w:val="212121"/>
          <w:sz w:val="20"/>
          <w:szCs w:val="20"/>
          <w:lang w:val="en-US"/>
          <w:rPrChange w:id="24" w:author="Alexandra Todorova" w:date="2024-06-14T20:31:00Z" w16du:dateUtc="2024-06-14T17:31:00Z">
            <w:rPr>
              <w:rFonts w:ascii="Aptos" w:eastAsia="Times New Roman" w:hAnsi="Aptos" w:cs="Times New Roman"/>
              <w:color w:val="212121"/>
              <w:sz w:val="20"/>
              <w:szCs w:val="20"/>
              <w:lang/>
            </w:rPr>
          </w:rPrChange>
        </w:rPr>
      </w:pPr>
      <w:r w:rsidRPr="00414CF3">
        <w:rPr>
          <w:rFonts w:ascii="Aptos" w:eastAsia="Times New Roman" w:hAnsi="Aptos" w:cs="Times New Roman"/>
          <w:color w:val="212121"/>
          <w:sz w:val="20"/>
          <w:szCs w:val="20"/>
          <w:lang/>
        </w:rPr>
        <w:t xml:space="preserve">In your </w:t>
      </w:r>
      <w:ins w:id="25" w:author="Alexandra Todorova" w:date="2024-06-14T20:20:00Z" w16du:dateUtc="2024-06-14T17:20:00Z">
        <w:r w:rsidR="005E1AC0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t>g</w:t>
        </w:r>
      </w:ins>
      <w:del w:id="26" w:author="Alexandra Todorova" w:date="2024-06-14T20:20:00Z" w16du:dateUtc="2024-06-14T17:20:00Z">
        <w:r w:rsidR="005E1AC0" w:rsidDel="005E1AC0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delText>G</w:delText>
        </w:r>
      </w:del>
      <w:r w:rsidRPr="00414CF3">
        <w:rPr>
          <w:rFonts w:ascii="Aptos" w:eastAsia="Times New Roman" w:hAnsi="Aptos" w:cs="Times New Roman"/>
          <w:color w:val="212121"/>
          <w:sz w:val="20"/>
          <w:szCs w:val="20"/>
          <w:lang/>
        </w:rPr>
        <w:t xml:space="preserve">lobal account, in the SAP BTP cockpit, navigate to the </w:t>
      </w:r>
      <w:ins w:id="27" w:author="Alexandra Todorova" w:date="2024-06-14T20:20:00Z" w16du:dateUtc="2024-06-14T17:20:00Z">
        <w:r w:rsidR="005E1AC0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t>b</w:t>
        </w:r>
      </w:ins>
      <w:del w:id="28" w:author="Alexandra Todorova" w:date="2024-06-14T20:20:00Z" w16du:dateUtc="2024-06-14T17:20:00Z">
        <w:r w:rsidRPr="00414CF3" w:rsidDel="005E1AC0">
          <w:rPr>
            <w:rFonts w:ascii="Aptos" w:eastAsia="Times New Roman" w:hAnsi="Aptos" w:cs="Times New Roman"/>
            <w:color w:val="212121"/>
            <w:sz w:val="20"/>
            <w:szCs w:val="20"/>
            <w:lang/>
          </w:rPr>
          <w:delText>B</w:delText>
        </w:r>
      </w:del>
      <w:r w:rsidRPr="00414CF3">
        <w:rPr>
          <w:rFonts w:ascii="Aptos" w:eastAsia="Times New Roman" w:hAnsi="Aptos" w:cs="Times New Roman"/>
          <w:color w:val="212121"/>
          <w:sz w:val="20"/>
          <w:szCs w:val="20"/>
          <w:lang/>
        </w:rPr>
        <w:t>ooster tab. Open the </w:t>
      </w:r>
      <w:r w:rsidRPr="00414CF3">
        <w:rPr>
          <w:rFonts w:ascii="Aptos" w:eastAsia="Times New Roman" w:hAnsi="Aptos" w:cs="Times New Roman"/>
          <w:b/>
          <w:bCs/>
          <w:color w:val="212121"/>
          <w:sz w:val="20"/>
          <w:szCs w:val="20"/>
          <w:lang/>
        </w:rPr>
        <w:t>Set up an Account for SAP Document and Reporting Compliance, Cloud Edition </w:t>
      </w:r>
      <w:r w:rsidRPr="00414CF3">
        <w:rPr>
          <w:rFonts w:ascii="Aptos" w:eastAsia="Times New Roman" w:hAnsi="Aptos" w:cs="Times New Roman"/>
          <w:color w:val="212121"/>
          <w:sz w:val="20"/>
          <w:szCs w:val="20"/>
          <w:lang/>
        </w:rPr>
        <w:t>booster.</w:t>
      </w:r>
      <w:del w:id="29" w:author="Alexandra Todorova" w:date="2024-06-14T20:31:00Z" w16du:dateUtc="2024-06-14T17:31:00Z">
        <w:r w:rsidRPr="00414CF3" w:rsidDel="008B25B2">
          <w:rPr>
            <w:rFonts w:ascii="Aptos" w:eastAsia="Times New Roman" w:hAnsi="Aptos" w:cs="Times New Roman"/>
            <w:color w:val="212121"/>
            <w:sz w:val="20"/>
            <w:szCs w:val="20"/>
            <w:lang/>
          </w:rPr>
          <w:delText> </w:delText>
        </w:r>
      </w:del>
    </w:p>
    <w:p w14:paraId="19E4E2EA" w14:textId="77777777" w:rsidR="00414CF3" w:rsidRDefault="00414CF3" w:rsidP="00414CF3">
      <w:pPr>
        <w:spacing w:after="0" w:line="240" w:lineRule="auto"/>
        <w:rPr>
          <w:ins w:id="30" w:author="Alexandra Todorova" w:date="2024-06-14T20:36:00Z" w16du:dateUtc="2024-06-14T17:36:00Z"/>
          <w:rFonts w:ascii="Aptos" w:eastAsia="Times New Roman" w:hAnsi="Aptos" w:cs="Times New Roman"/>
          <w:color w:val="212121"/>
          <w:sz w:val="20"/>
          <w:szCs w:val="20"/>
          <w:lang w:val="en-US"/>
        </w:rPr>
      </w:pPr>
      <w:r w:rsidRPr="00414CF3">
        <w:rPr>
          <w:rFonts w:ascii="Aptos" w:eastAsia="Times New Roman" w:hAnsi="Aptos" w:cs="Times New Roman"/>
          <w:color w:val="212121"/>
          <w:sz w:val="20"/>
          <w:szCs w:val="20"/>
          <w:lang/>
        </w:rPr>
        <w:t>Choose Start. The system first checks that all prerequisites are met.</w:t>
      </w:r>
      <w:del w:id="31" w:author="Alexandra Todorova" w:date="2024-06-14T20:31:00Z" w16du:dateUtc="2024-06-14T17:31:00Z">
        <w:r w:rsidRPr="00414CF3" w:rsidDel="008B25B2">
          <w:rPr>
            <w:rFonts w:ascii="Aptos" w:eastAsia="Times New Roman" w:hAnsi="Aptos" w:cs="Times New Roman"/>
            <w:color w:val="212121"/>
            <w:sz w:val="20"/>
            <w:szCs w:val="20"/>
            <w:lang/>
          </w:rPr>
          <w:delText> </w:delText>
        </w:r>
      </w:del>
    </w:p>
    <w:p w14:paraId="559EA391" w14:textId="77777777" w:rsidR="00457548" w:rsidRPr="00457548" w:rsidRDefault="00457548" w:rsidP="00414CF3">
      <w:pPr>
        <w:spacing w:after="0" w:line="240" w:lineRule="auto"/>
        <w:rPr>
          <w:rFonts w:ascii="Aptos" w:eastAsia="Times New Roman" w:hAnsi="Aptos" w:cs="Times New Roman"/>
          <w:color w:val="212121"/>
          <w:sz w:val="20"/>
          <w:szCs w:val="20"/>
          <w:lang w:val="en-US"/>
          <w:rPrChange w:id="32" w:author="Alexandra Todorova" w:date="2024-06-14T20:36:00Z" w16du:dateUtc="2024-06-14T17:36:00Z">
            <w:rPr>
              <w:rFonts w:ascii="Aptos" w:eastAsia="Times New Roman" w:hAnsi="Aptos" w:cs="Times New Roman"/>
              <w:color w:val="212121"/>
              <w:sz w:val="20"/>
              <w:szCs w:val="20"/>
              <w:lang/>
            </w:rPr>
          </w:rPrChange>
        </w:rPr>
      </w:pPr>
    </w:p>
    <w:p w14:paraId="7CE1DC88" w14:textId="2894721A" w:rsidR="00414CF3" w:rsidRPr="00414CF3" w:rsidRDefault="00414CF3" w:rsidP="1E95894D">
      <w:pPr>
        <w:spacing w:after="0" w:line="240" w:lineRule="auto"/>
        <w:rPr>
          <w:rFonts w:ascii="Aptos" w:eastAsia="Times New Roman" w:hAnsi="Aptos" w:cs="Times New Roman"/>
          <w:color w:val="212121"/>
          <w:sz w:val="20"/>
          <w:szCs w:val="20"/>
          <w:lang w:val="en-US"/>
        </w:rPr>
      </w:pPr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 xml:space="preserve">Under Scenario, you choose to </w:t>
      </w:r>
      <w:ins w:id="33" w:author="Alexandra Todorova" w:date="2024-06-14T20:24:00Z" w16du:dateUtc="2024-06-14T17:24:00Z">
        <w:r w:rsidR="008B25B2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t>c</w:t>
        </w:r>
      </w:ins>
      <w:del w:id="34" w:author="Alexandra Todorova" w:date="2024-06-14T20:24:00Z" w16du:dateUtc="2024-06-14T17:24:00Z">
        <w:r w:rsidRPr="1E95894D" w:rsidDel="008B25B2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delText>C</w:delText>
        </w:r>
      </w:del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reate</w:t>
      </w:r>
      <w:ins w:id="35" w:author="Alexandra Todorova" w:date="2024-06-14T20:02:00Z" w16du:dateUtc="2024-06-14T17:02:00Z">
        <w:r w:rsidR="001D66A6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t xml:space="preserve"> a</w:t>
        </w:r>
      </w:ins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 xml:space="preserve"> subaccount.</w:t>
      </w:r>
    </w:p>
    <w:p w14:paraId="7FD65014" w14:textId="77777777" w:rsidR="00414CF3" w:rsidRDefault="00414CF3" w:rsidP="00414CF3">
      <w:pPr>
        <w:spacing w:after="0" w:line="240" w:lineRule="auto"/>
        <w:rPr>
          <w:ins w:id="36" w:author="Alexandra Todorova" w:date="2024-06-14T20:36:00Z" w16du:dateUtc="2024-06-14T17:36:00Z"/>
          <w:rFonts w:ascii="Aptos" w:eastAsia="Times New Roman" w:hAnsi="Aptos" w:cs="Times New Roman"/>
          <w:color w:val="212121"/>
          <w:sz w:val="20"/>
          <w:szCs w:val="20"/>
          <w:lang w:val="en-US"/>
        </w:rPr>
      </w:pPr>
      <w:r w:rsidRPr="00414CF3">
        <w:rPr>
          <w:rFonts w:ascii="Aptos" w:eastAsia="Times New Roman" w:hAnsi="Aptos" w:cs="Times New Roman"/>
          <w:color w:val="212121"/>
          <w:sz w:val="20"/>
          <w:szCs w:val="20"/>
          <w:lang/>
        </w:rPr>
        <w:t>Depending on your license agreement, you will have different plans under the service plan. Select the service plan, Cloud Edition Application, which is the application subscription for the subaccount.</w:t>
      </w:r>
      <w:del w:id="37" w:author="Alexandra Todorova" w:date="2024-06-14T20:31:00Z" w16du:dateUtc="2024-06-14T17:31:00Z">
        <w:r w:rsidRPr="00414CF3" w:rsidDel="008B25B2">
          <w:rPr>
            <w:rFonts w:ascii="Aptos" w:eastAsia="Times New Roman" w:hAnsi="Aptos" w:cs="Times New Roman"/>
            <w:color w:val="212121"/>
            <w:sz w:val="20"/>
            <w:szCs w:val="20"/>
            <w:lang/>
          </w:rPr>
          <w:delText>  </w:delText>
        </w:r>
      </w:del>
    </w:p>
    <w:p w14:paraId="574928BC" w14:textId="77777777" w:rsidR="00457548" w:rsidRPr="00457548" w:rsidRDefault="00457548" w:rsidP="00414CF3">
      <w:pPr>
        <w:spacing w:after="0" w:line="240" w:lineRule="auto"/>
        <w:rPr>
          <w:rFonts w:ascii="Aptos" w:eastAsia="Times New Roman" w:hAnsi="Aptos" w:cs="Times New Roman"/>
          <w:color w:val="212121"/>
          <w:sz w:val="20"/>
          <w:szCs w:val="20"/>
          <w:lang w:val="en-US"/>
          <w:rPrChange w:id="38" w:author="Alexandra Todorova" w:date="2024-06-14T20:36:00Z" w16du:dateUtc="2024-06-14T17:36:00Z">
            <w:rPr>
              <w:rFonts w:ascii="Aptos" w:eastAsia="Times New Roman" w:hAnsi="Aptos" w:cs="Times New Roman"/>
              <w:color w:val="212121"/>
              <w:sz w:val="20"/>
              <w:szCs w:val="20"/>
              <w:lang/>
            </w:rPr>
          </w:rPrChange>
        </w:rPr>
      </w:pPr>
    </w:p>
    <w:p w14:paraId="5BCB0713" w14:textId="317705DF" w:rsidR="00414CF3" w:rsidRPr="00414CF3" w:rsidRDefault="00414CF3" w:rsidP="1E95894D">
      <w:pPr>
        <w:spacing w:after="0" w:line="240" w:lineRule="auto"/>
        <w:rPr>
          <w:rFonts w:ascii="Aptos" w:eastAsia="Times New Roman" w:hAnsi="Aptos" w:cs="Times New Roman"/>
          <w:color w:val="212121"/>
          <w:sz w:val="20"/>
          <w:szCs w:val="20"/>
          <w:lang w:val="en-US"/>
        </w:rPr>
      </w:pPr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You should create different subaccounts for testing and production purpose</w:t>
      </w:r>
      <w:ins w:id="39" w:author="Alexandra Todorova" w:date="2024-06-14T20:03:00Z" w16du:dateUtc="2024-06-14T17:03:00Z">
        <w:r w:rsidR="001D66A6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t>s</w:t>
        </w:r>
      </w:ins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.</w:t>
      </w:r>
    </w:p>
    <w:p w14:paraId="16DB4ED4" w14:textId="77777777" w:rsidR="00414CF3" w:rsidRPr="00414CF3" w:rsidRDefault="00414CF3" w:rsidP="00414CF3">
      <w:pPr>
        <w:spacing w:after="0" w:line="240" w:lineRule="auto"/>
        <w:rPr>
          <w:rFonts w:ascii="Aptos" w:eastAsia="Times New Roman" w:hAnsi="Aptos" w:cs="Times New Roman"/>
          <w:color w:val="212121"/>
          <w:sz w:val="20"/>
          <w:szCs w:val="20"/>
          <w:lang/>
        </w:rPr>
      </w:pPr>
      <w:r w:rsidRPr="00414CF3">
        <w:rPr>
          <w:rFonts w:ascii="Aptos" w:eastAsia="Times New Roman" w:hAnsi="Aptos" w:cs="Times New Roman"/>
          <w:color w:val="212121"/>
          <w:sz w:val="20"/>
          <w:szCs w:val="20"/>
          <w:lang/>
        </w:rPr>
        <w:t>You enter the required details. Choose one of the available regions, for example, Europe. Enter the subdomain.</w:t>
      </w:r>
    </w:p>
    <w:p w14:paraId="06C5D563" w14:textId="319B37D9" w:rsidR="00457548" w:rsidRDefault="00414CF3" w:rsidP="00414CF3">
      <w:pPr>
        <w:spacing w:after="0" w:line="240" w:lineRule="auto"/>
        <w:rPr>
          <w:ins w:id="40" w:author="Alexandra Todorova" w:date="2024-06-14T20:38:00Z" w16du:dateUtc="2024-06-14T17:38:00Z"/>
          <w:rFonts w:ascii="Aptos" w:eastAsia="Times New Roman" w:hAnsi="Aptos" w:cs="Times New Roman"/>
          <w:color w:val="212121"/>
          <w:sz w:val="20"/>
          <w:szCs w:val="20"/>
          <w:lang w:val="en-US"/>
        </w:rPr>
      </w:pPr>
      <w:r w:rsidRPr="00414CF3">
        <w:rPr>
          <w:rFonts w:ascii="Aptos" w:eastAsia="Times New Roman" w:hAnsi="Aptos" w:cs="Times New Roman"/>
          <w:color w:val="212121"/>
          <w:sz w:val="20"/>
          <w:szCs w:val="20"/>
          <w:lang/>
        </w:rPr>
        <w:t>The subdomain will become part of the URL for accessing applications that you subscribe to from this subaccount. It must be unique across all subaccounts in the same region.</w:t>
      </w:r>
      <w:del w:id="41" w:author="Alexandra Todorova" w:date="2024-06-14T20:31:00Z" w16du:dateUtc="2024-06-14T17:31:00Z">
        <w:r w:rsidRPr="00414CF3" w:rsidDel="008B25B2">
          <w:rPr>
            <w:rFonts w:ascii="Aptos" w:eastAsia="Times New Roman" w:hAnsi="Aptos" w:cs="Times New Roman"/>
            <w:color w:val="212121"/>
            <w:sz w:val="20"/>
            <w:szCs w:val="20"/>
            <w:lang/>
          </w:rPr>
          <w:delText> </w:delText>
        </w:r>
      </w:del>
    </w:p>
    <w:p w14:paraId="1D4A003D" w14:textId="77777777" w:rsidR="00457548" w:rsidRPr="00457548" w:rsidRDefault="00457548" w:rsidP="00414CF3">
      <w:pPr>
        <w:spacing w:after="0" w:line="240" w:lineRule="auto"/>
        <w:rPr>
          <w:rFonts w:ascii="Aptos" w:eastAsia="Times New Roman" w:hAnsi="Aptos" w:cs="Times New Roman"/>
          <w:color w:val="212121"/>
          <w:sz w:val="20"/>
          <w:szCs w:val="20"/>
          <w:lang w:val="en-US"/>
          <w:rPrChange w:id="42" w:author="Alexandra Todorova" w:date="2024-06-14T20:38:00Z" w16du:dateUtc="2024-06-14T17:38:00Z">
            <w:rPr>
              <w:rFonts w:ascii="Aptos" w:eastAsia="Times New Roman" w:hAnsi="Aptos" w:cs="Times New Roman"/>
              <w:color w:val="212121"/>
              <w:sz w:val="20"/>
              <w:szCs w:val="20"/>
              <w:lang/>
            </w:rPr>
          </w:rPrChange>
        </w:rPr>
      </w:pPr>
    </w:p>
    <w:p w14:paraId="22059C20" w14:textId="7FBE4267" w:rsidR="00414CF3" w:rsidRPr="00414CF3" w:rsidRDefault="00414CF3" w:rsidP="1E95894D">
      <w:pPr>
        <w:spacing w:after="0" w:line="240" w:lineRule="auto"/>
        <w:rPr>
          <w:rFonts w:ascii="Aptos" w:eastAsia="Times New Roman" w:hAnsi="Aptos" w:cs="Times New Roman"/>
          <w:color w:val="212121"/>
          <w:sz w:val="20"/>
          <w:szCs w:val="20"/>
          <w:lang w:val="en-US"/>
        </w:rPr>
      </w:pPr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You next add users to the subaccount. You will also be automatical</w:t>
      </w:r>
      <w:ins w:id="43" w:author="Alexandra Todorova" w:date="2024-06-14T20:03:00Z" w16du:dateUtc="2024-06-14T17:03:00Z">
        <w:r w:rsidR="001D66A6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t>l</w:t>
        </w:r>
      </w:ins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y assigned to the subaccount as an administrator. You can assign users now or at a later stage in the SAP B</w:t>
      </w:r>
      <w:ins w:id="44" w:author="Alexandra Todorova" w:date="2024-06-14T20:31:00Z" w16du:dateUtc="2024-06-14T17:31:00Z">
        <w:r w:rsidR="008B25B2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t>TP</w:t>
        </w:r>
      </w:ins>
      <w:del w:id="45" w:author="Alexandra Todorova" w:date="2024-06-14T20:31:00Z" w16du:dateUtc="2024-06-14T17:31:00Z">
        <w:r w:rsidR="0A9A1557" w:rsidRPr="1E95894D" w:rsidDel="008B25B2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delText>PT</w:delText>
        </w:r>
      </w:del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 xml:space="preserve"> Cockpit.</w:t>
      </w:r>
    </w:p>
    <w:p w14:paraId="4C434E9E" w14:textId="3FA812C0" w:rsidR="00414CF3" w:rsidRDefault="00414CF3" w:rsidP="00414CF3">
      <w:pPr>
        <w:spacing w:after="0" w:line="240" w:lineRule="auto"/>
        <w:rPr>
          <w:ins w:id="46" w:author="Alexandra Todorova" w:date="2024-06-14T20:38:00Z" w16du:dateUtc="2024-06-14T17:38:00Z"/>
          <w:rFonts w:ascii="Aptos" w:eastAsia="Times New Roman" w:hAnsi="Aptos" w:cs="Times New Roman"/>
          <w:color w:val="212121"/>
          <w:sz w:val="20"/>
          <w:szCs w:val="20"/>
          <w:lang w:val="en-US"/>
        </w:rPr>
      </w:pPr>
      <w:r w:rsidRPr="00414CF3">
        <w:rPr>
          <w:rFonts w:ascii="Aptos" w:eastAsia="Times New Roman" w:hAnsi="Aptos" w:cs="Times New Roman"/>
          <w:color w:val="212121"/>
          <w:sz w:val="20"/>
          <w:szCs w:val="20"/>
          <w:lang/>
        </w:rPr>
        <w:t xml:space="preserve">You review the changes and click </w:t>
      </w:r>
      <w:ins w:id="47" w:author="Alexandra Todorova" w:date="2024-06-14T20:32:00Z" w16du:dateUtc="2024-06-14T17:32:00Z">
        <w:r w:rsidR="00457548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t>on F</w:t>
        </w:r>
      </w:ins>
      <w:del w:id="48" w:author="Alexandra Todorova" w:date="2024-06-14T20:32:00Z" w16du:dateUtc="2024-06-14T17:32:00Z">
        <w:r w:rsidRPr="00414CF3" w:rsidDel="00457548">
          <w:rPr>
            <w:rFonts w:ascii="Aptos" w:eastAsia="Times New Roman" w:hAnsi="Aptos" w:cs="Times New Roman"/>
            <w:color w:val="212121"/>
            <w:sz w:val="20"/>
            <w:szCs w:val="20"/>
            <w:lang/>
          </w:rPr>
          <w:delText>f</w:delText>
        </w:r>
      </w:del>
      <w:r w:rsidRPr="00414CF3">
        <w:rPr>
          <w:rFonts w:ascii="Aptos" w:eastAsia="Times New Roman" w:hAnsi="Aptos" w:cs="Times New Roman"/>
          <w:color w:val="212121"/>
          <w:sz w:val="20"/>
          <w:szCs w:val="20"/>
          <w:lang/>
        </w:rPr>
        <w:t>inish.</w:t>
      </w:r>
      <w:del w:id="49" w:author="Alexandra Todorova" w:date="2024-06-14T20:31:00Z" w16du:dateUtc="2024-06-14T17:31:00Z">
        <w:r w:rsidRPr="00414CF3" w:rsidDel="008B25B2">
          <w:rPr>
            <w:rFonts w:ascii="Aptos" w:eastAsia="Times New Roman" w:hAnsi="Aptos" w:cs="Times New Roman"/>
            <w:color w:val="212121"/>
            <w:sz w:val="20"/>
            <w:szCs w:val="20"/>
            <w:lang/>
          </w:rPr>
          <w:delText> </w:delText>
        </w:r>
      </w:del>
    </w:p>
    <w:p w14:paraId="5D9EE19B" w14:textId="77777777" w:rsidR="00457548" w:rsidRPr="00457548" w:rsidRDefault="00457548" w:rsidP="00414CF3">
      <w:pPr>
        <w:spacing w:after="0" w:line="240" w:lineRule="auto"/>
        <w:rPr>
          <w:rFonts w:ascii="Aptos" w:eastAsia="Times New Roman" w:hAnsi="Aptos" w:cs="Times New Roman"/>
          <w:color w:val="212121"/>
          <w:sz w:val="20"/>
          <w:szCs w:val="20"/>
          <w:lang w:val="en-US"/>
          <w:rPrChange w:id="50" w:author="Alexandra Todorova" w:date="2024-06-14T20:38:00Z" w16du:dateUtc="2024-06-14T17:38:00Z">
            <w:rPr>
              <w:rFonts w:ascii="Aptos" w:eastAsia="Times New Roman" w:hAnsi="Aptos" w:cs="Times New Roman"/>
              <w:color w:val="212121"/>
              <w:sz w:val="20"/>
              <w:szCs w:val="20"/>
              <w:lang/>
            </w:rPr>
          </w:rPrChange>
        </w:rPr>
      </w:pPr>
    </w:p>
    <w:p w14:paraId="4D2BD8D1" w14:textId="0E019A89" w:rsidR="00414CF3" w:rsidRPr="00414CF3" w:rsidRDefault="00414CF3" w:rsidP="1E95894D">
      <w:pPr>
        <w:spacing w:after="0" w:line="240" w:lineRule="auto"/>
        <w:rPr>
          <w:rFonts w:ascii="Aptos" w:eastAsia="Times New Roman" w:hAnsi="Aptos" w:cs="Times New Roman"/>
          <w:color w:val="212121"/>
          <w:sz w:val="20"/>
          <w:szCs w:val="20"/>
          <w:lang w:val="en-US"/>
        </w:rPr>
      </w:pPr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The system then completes the account set</w:t>
      </w:r>
      <w:r w:rsidR="1FBF80CE"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u</w:t>
      </w:r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p</w:t>
      </w:r>
      <w:ins w:id="51" w:author="Alexandra Todorova" w:date="2024-06-14T20:33:00Z" w16du:dateUtc="2024-06-14T17:33:00Z">
        <w:r w:rsidR="00457548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t>,</w:t>
        </w:r>
      </w:ins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 xml:space="preserve"> including automatically subscribing you to the </w:t>
      </w:r>
      <w:r w:rsidR="5B7969FA"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C</w:t>
      </w:r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 xml:space="preserve">loud </w:t>
      </w:r>
      <w:r w:rsidR="31F1918D"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E</w:t>
      </w:r>
      <w:r w:rsidRPr="1E95894D">
        <w:rPr>
          <w:rFonts w:ascii="Aptos" w:eastAsia="Times New Roman" w:hAnsi="Aptos" w:cs="Times New Roman"/>
          <w:color w:val="212121"/>
          <w:sz w:val="20"/>
          <w:szCs w:val="20"/>
          <w:lang w:val="en-US"/>
        </w:rPr>
        <w:t>dition.</w:t>
      </w:r>
      <w:del w:id="52" w:author="Alexandra Todorova" w:date="2024-06-14T20:31:00Z" w16du:dateUtc="2024-06-14T17:31:00Z">
        <w:r w:rsidRPr="1E95894D" w:rsidDel="008B25B2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delText> </w:delText>
        </w:r>
      </w:del>
    </w:p>
    <w:p w14:paraId="2629A677" w14:textId="77777777" w:rsidR="00414CF3" w:rsidRDefault="00414CF3" w:rsidP="00414CF3">
      <w:pPr>
        <w:spacing w:after="0" w:line="240" w:lineRule="auto"/>
        <w:rPr>
          <w:ins w:id="53" w:author="Alexandra Todorova" w:date="2024-06-14T20:38:00Z" w16du:dateUtc="2024-06-14T17:38:00Z"/>
          <w:rFonts w:ascii="Aptos" w:eastAsia="Times New Roman" w:hAnsi="Aptos" w:cs="Times New Roman"/>
          <w:color w:val="212121"/>
          <w:sz w:val="20"/>
          <w:szCs w:val="20"/>
          <w:lang w:val="en-US"/>
        </w:rPr>
      </w:pPr>
      <w:r w:rsidRPr="00414CF3">
        <w:rPr>
          <w:rFonts w:ascii="Aptos" w:eastAsia="Times New Roman" w:hAnsi="Aptos" w:cs="Times New Roman"/>
          <w:color w:val="212121"/>
          <w:sz w:val="20"/>
          <w:szCs w:val="20"/>
          <w:lang/>
        </w:rPr>
        <w:t>You have completed the initial setup for using the cloud edition. You can now integrate the cloud edition with your business system.</w:t>
      </w:r>
      <w:del w:id="54" w:author="Alexandra Todorova" w:date="2024-06-14T20:32:00Z" w16du:dateUtc="2024-06-14T17:32:00Z">
        <w:r w:rsidRPr="00414CF3" w:rsidDel="008B25B2">
          <w:rPr>
            <w:rFonts w:ascii="Aptos" w:eastAsia="Times New Roman" w:hAnsi="Aptos" w:cs="Times New Roman"/>
            <w:color w:val="212121"/>
            <w:sz w:val="20"/>
            <w:szCs w:val="20"/>
            <w:lang/>
          </w:rPr>
          <w:delText> </w:delText>
        </w:r>
      </w:del>
    </w:p>
    <w:p w14:paraId="74FC7E0A" w14:textId="77777777" w:rsidR="00457548" w:rsidRPr="00457548" w:rsidRDefault="00457548" w:rsidP="00414CF3">
      <w:pPr>
        <w:spacing w:after="0" w:line="240" w:lineRule="auto"/>
        <w:rPr>
          <w:rFonts w:ascii="Aptos" w:eastAsia="Times New Roman" w:hAnsi="Aptos" w:cs="Times New Roman"/>
          <w:color w:val="212121"/>
          <w:sz w:val="20"/>
          <w:szCs w:val="20"/>
          <w:lang w:val="en-US"/>
          <w:rPrChange w:id="55" w:author="Alexandra Todorova" w:date="2024-06-14T20:38:00Z" w16du:dateUtc="2024-06-14T17:38:00Z">
            <w:rPr>
              <w:rFonts w:ascii="Aptos" w:eastAsia="Times New Roman" w:hAnsi="Aptos" w:cs="Times New Roman"/>
              <w:color w:val="212121"/>
              <w:sz w:val="20"/>
              <w:szCs w:val="20"/>
              <w:lang/>
            </w:rPr>
          </w:rPrChange>
        </w:rPr>
      </w:pPr>
    </w:p>
    <w:p w14:paraId="26E3E339" w14:textId="5FD0EC8E" w:rsidR="00414CF3" w:rsidRPr="00414CF3" w:rsidRDefault="00414CF3" w:rsidP="00BC7892">
      <w:pPr>
        <w:spacing w:after="0" w:line="240" w:lineRule="auto"/>
        <w:ind w:left="708"/>
        <w:rPr>
          <w:rFonts w:ascii="Aptos" w:eastAsia="Times New Roman" w:hAnsi="Aptos" w:cs="Times New Roman"/>
          <w:color w:val="212121"/>
          <w:sz w:val="20"/>
          <w:szCs w:val="20"/>
          <w:lang w:val="en-US"/>
        </w:rPr>
      </w:pPr>
      <w:r w:rsidRPr="00BC7892">
        <w:rPr>
          <w:rFonts w:ascii="Aptos" w:eastAsia="Times New Roman" w:hAnsi="Aptos" w:cs="Times New Roman"/>
          <w:color w:val="212121"/>
          <w:sz w:val="20"/>
          <w:szCs w:val="20"/>
          <w:highlight w:val="lightGray"/>
          <w:lang w:val="en-US"/>
        </w:rPr>
        <w:t>Please note</w:t>
      </w:r>
      <w:ins w:id="56" w:author="Alexandra Todorova" w:date="2024-06-14T20:33:00Z" w16du:dateUtc="2024-06-14T17:33:00Z">
        <w:r w:rsidR="00457548" w:rsidRPr="00BC7892">
          <w:rPr>
            <w:rFonts w:ascii="Aptos" w:eastAsia="Times New Roman" w:hAnsi="Aptos" w:cs="Times New Roman"/>
            <w:color w:val="212121"/>
            <w:sz w:val="20"/>
            <w:szCs w:val="20"/>
            <w:highlight w:val="lightGray"/>
            <w:lang w:val="en-US"/>
          </w:rPr>
          <w:t>,</w:t>
        </w:r>
      </w:ins>
      <w:r w:rsidRPr="00BC7892">
        <w:rPr>
          <w:rFonts w:ascii="Aptos" w:eastAsia="Times New Roman" w:hAnsi="Aptos" w:cs="Times New Roman"/>
          <w:color w:val="212121"/>
          <w:sz w:val="20"/>
          <w:szCs w:val="20"/>
          <w:highlight w:val="lightGray"/>
          <w:lang w:val="en-US"/>
        </w:rPr>
        <w:t xml:space="preserve"> some business processes</w:t>
      </w:r>
      <w:ins w:id="57" w:author="Alexandra Todorova" w:date="2024-06-14T20:33:00Z" w16du:dateUtc="2024-06-14T17:33:00Z">
        <w:r w:rsidR="00457548" w:rsidRPr="00BC7892">
          <w:rPr>
            <w:rFonts w:ascii="Aptos" w:eastAsia="Times New Roman" w:hAnsi="Aptos" w:cs="Times New Roman"/>
            <w:color w:val="212121"/>
            <w:sz w:val="20"/>
            <w:szCs w:val="20"/>
            <w:highlight w:val="lightGray"/>
            <w:lang w:val="en-US"/>
          </w:rPr>
          <w:t>,</w:t>
        </w:r>
      </w:ins>
      <w:r w:rsidRPr="00BC7892">
        <w:rPr>
          <w:rFonts w:ascii="Aptos" w:eastAsia="Times New Roman" w:hAnsi="Aptos" w:cs="Times New Roman"/>
          <w:color w:val="212121"/>
          <w:sz w:val="20"/>
          <w:szCs w:val="20"/>
          <w:highlight w:val="lightGray"/>
          <w:lang w:val="en-US"/>
        </w:rPr>
        <w:t xml:space="preserve"> such as integrating the cloud edition with SAP S/4HANA and SAP S/4HANA Cloud applications</w:t>
      </w:r>
      <w:ins w:id="58" w:author="Alexandra Todorova" w:date="2024-06-14T20:33:00Z" w16du:dateUtc="2024-06-14T17:33:00Z">
        <w:r w:rsidR="00457548" w:rsidRPr="00BC7892">
          <w:rPr>
            <w:rFonts w:ascii="Aptos" w:eastAsia="Times New Roman" w:hAnsi="Aptos" w:cs="Times New Roman"/>
            <w:color w:val="212121"/>
            <w:sz w:val="20"/>
            <w:szCs w:val="20"/>
            <w:highlight w:val="lightGray"/>
            <w:lang w:val="en-US"/>
          </w:rPr>
          <w:t>,</w:t>
        </w:r>
      </w:ins>
      <w:r w:rsidRPr="00BC7892">
        <w:rPr>
          <w:rFonts w:ascii="Aptos" w:eastAsia="Times New Roman" w:hAnsi="Aptos" w:cs="Times New Roman"/>
          <w:color w:val="212121"/>
          <w:sz w:val="20"/>
          <w:szCs w:val="20"/>
          <w:highlight w:val="lightGray"/>
          <w:lang w:val="en-US"/>
        </w:rPr>
        <w:t xml:space="preserve"> have additional required configuration steps. For more information</w:t>
      </w:r>
      <w:ins w:id="59" w:author="Alexandra Todorova" w:date="2024-06-14T20:34:00Z" w16du:dateUtc="2024-06-14T17:34:00Z">
        <w:r w:rsidR="00457548" w:rsidRPr="00BC7892">
          <w:rPr>
            <w:rFonts w:ascii="Aptos" w:eastAsia="Times New Roman" w:hAnsi="Aptos" w:cs="Times New Roman"/>
            <w:color w:val="212121"/>
            <w:sz w:val="20"/>
            <w:szCs w:val="20"/>
            <w:highlight w:val="lightGray"/>
            <w:lang w:val="en-US"/>
          </w:rPr>
          <w:t>,</w:t>
        </w:r>
      </w:ins>
      <w:r w:rsidRPr="00BC7892">
        <w:rPr>
          <w:rFonts w:ascii="Aptos" w:eastAsia="Times New Roman" w:hAnsi="Aptos" w:cs="Times New Roman"/>
          <w:color w:val="212121"/>
          <w:sz w:val="20"/>
          <w:szCs w:val="20"/>
          <w:highlight w:val="lightGray"/>
          <w:lang w:val="en-US"/>
        </w:rPr>
        <w:t xml:space="preserve"> go to the SAP Help Portal.</w:t>
      </w:r>
      <w:del w:id="60" w:author="Alexandra Todorova" w:date="2024-06-14T20:32:00Z" w16du:dateUtc="2024-06-14T17:32:00Z">
        <w:r w:rsidRPr="1E95894D" w:rsidDel="008B25B2">
          <w:rPr>
            <w:rFonts w:ascii="Aptos" w:eastAsia="Times New Roman" w:hAnsi="Aptos" w:cs="Times New Roman"/>
            <w:color w:val="212121"/>
            <w:sz w:val="20"/>
            <w:szCs w:val="20"/>
            <w:lang w:val="en-US"/>
          </w:rPr>
          <w:delText> </w:delText>
        </w:r>
      </w:del>
    </w:p>
    <w:p w14:paraId="28199F18" w14:textId="77777777" w:rsidR="00414CF3" w:rsidRPr="00414CF3" w:rsidRDefault="00414CF3" w:rsidP="00414CF3">
      <w:pPr>
        <w:pStyle w:val="ListNumber"/>
        <w:numPr>
          <w:ilvl w:val="0"/>
          <w:numId w:val="0"/>
        </w:numPr>
        <w:rPr>
          <w:lang w:val="en-US"/>
        </w:rPr>
      </w:pPr>
    </w:p>
    <w:p w14:paraId="6DC7AE0B" w14:textId="77777777" w:rsidR="00C842EE" w:rsidRDefault="00C842EE" w:rsidP="00C842EE">
      <w:pPr>
        <w:pStyle w:val="ListNumber"/>
        <w:numPr>
          <w:ilvl w:val="0"/>
          <w:numId w:val="0"/>
        </w:numPr>
        <w:ind w:left="562" w:hanging="202"/>
        <w:rPr>
          <w:color w:val="000000" w:themeColor="text1"/>
          <w:lang w:val="en-US"/>
        </w:rPr>
      </w:pPr>
    </w:p>
    <w:p w14:paraId="090B04EA" w14:textId="77777777" w:rsidR="001A7C9D" w:rsidRPr="00C842EE" w:rsidRDefault="001A7C9D" w:rsidP="001A7C9D">
      <w:pPr>
        <w:pStyle w:val="ListNumber4"/>
        <w:rPr>
          <w:color w:val="000000" w:themeColor="text1"/>
          <w:lang w:val="en-US"/>
        </w:rPr>
      </w:pPr>
    </w:p>
    <w:sectPr w:rsidR="001A7C9D" w:rsidRPr="00C84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0F772" w14:textId="77777777" w:rsidR="00C936B4" w:rsidRDefault="00C936B4" w:rsidP="002C42E3">
      <w:pPr>
        <w:spacing w:after="0" w:line="240" w:lineRule="auto"/>
      </w:pPr>
      <w:r>
        <w:separator/>
      </w:r>
    </w:p>
  </w:endnote>
  <w:endnote w:type="continuationSeparator" w:id="0">
    <w:p w14:paraId="292A5DB6" w14:textId="77777777" w:rsidR="00C936B4" w:rsidRDefault="00C936B4" w:rsidP="002C4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D2DCA" w14:textId="77777777" w:rsidR="00C936B4" w:rsidRDefault="00C936B4" w:rsidP="002C42E3">
      <w:pPr>
        <w:spacing w:after="0" w:line="240" w:lineRule="auto"/>
      </w:pPr>
      <w:r>
        <w:separator/>
      </w:r>
    </w:p>
  </w:footnote>
  <w:footnote w:type="continuationSeparator" w:id="0">
    <w:p w14:paraId="376037BE" w14:textId="77777777" w:rsidR="00C936B4" w:rsidRDefault="00C936B4" w:rsidP="002C4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F7C4B5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A2B0847"/>
    <w:multiLevelType w:val="multilevel"/>
    <w:tmpl w:val="8FC6300A"/>
    <w:name w:val="OutlineNumbers"/>
    <w:lvl w:ilvl="0">
      <w:start w:val="1"/>
      <w:numFmt w:val="none"/>
      <w:lvlRestart w:val="0"/>
      <w:pStyle w:val="ListNumber4"/>
      <w:suff w:val="nothing"/>
      <w:lvlText w:val=""/>
      <w:lvlJc w:val="right"/>
      <w:pPr>
        <w:ind w:left="432" w:hanging="432"/>
      </w:pPr>
    </w:lvl>
    <w:lvl w:ilvl="1">
      <w:start w:val="1"/>
      <w:numFmt w:val="decimal"/>
      <w:pStyle w:val="ListNumber"/>
      <w:lvlText w:val="%2."/>
      <w:lvlJc w:val="right"/>
      <w:pPr>
        <w:tabs>
          <w:tab w:val="num" w:pos="547"/>
        </w:tabs>
        <w:ind w:left="562" w:hanging="202"/>
      </w:pPr>
    </w:lvl>
    <w:lvl w:ilvl="2">
      <w:start w:val="1"/>
      <w:numFmt w:val="none"/>
      <w:pStyle w:val="ListNumber5"/>
      <w:suff w:val="nothing"/>
      <w:lvlText w:val=""/>
      <w:lvlJc w:val="right"/>
      <w:pPr>
        <w:ind w:left="432" w:hanging="432"/>
      </w:pPr>
    </w:lvl>
    <w:lvl w:ilvl="3">
      <w:start w:val="1"/>
      <w:numFmt w:val="lowerLetter"/>
      <w:pStyle w:val="ListNumber2"/>
      <w:lvlText w:val="%4."/>
      <w:lvlJc w:val="right"/>
      <w:pPr>
        <w:tabs>
          <w:tab w:val="num" w:pos="5303"/>
        </w:tabs>
        <w:ind w:left="5303" w:hanging="173"/>
      </w:pPr>
    </w:lvl>
    <w:lvl w:ilvl="4">
      <w:start w:val="1"/>
      <w:numFmt w:val="lowerRoman"/>
      <w:pStyle w:val="ListNumber3"/>
      <w:lvlText w:val="%5."/>
      <w:lvlJc w:val="right"/>
      <w:pPr>
        <w:tabs>
          <w:tab w:val="num" w:pos="1800"/>
        </w:tabs>
        <w:ind w:left="1800" w:hanging="216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016537244">
    <w:abstractNumId w:val="1"/>
  </w:num>
  <w:num w:numId="2" w16cid:durableId="958681841">
    <w:abstractNumId w:val="0"/>
  </w:num>
  <w:num w:numId="3" w16cid:durableId="1899583855">
    <w:abstractNumId w:val="0"/>
  </w:num>
  <w:num w:numId="4" w16cid:durableId="18239746">
    <w:abstractNumId w:val="0"/>
  </w:num>
  <w:num w:numId="5" w16cid:durableId="185283665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xandra Todorova">
    <w15:presenceInfo w15:providerId="Windows Live" w15:userId="62c4d36223867d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E3"/>
    <w:rsid w:val="00021D77"/>
    <w:rsid w:val="0007152F"/>
    <w:rsid w:val="000C76F1"/>
    <w:rsid w:val="001A7C9D"/>
    <w:rsid w:val="001D66A6"/>
    <w:rsid w:val="002221CF"/>
    <w:rsid w:val="002C2278"/>
    <w:rsid w:val="002C42E3"/>
    <w:rsid w:val="003C4480"/>
    <w:rsid w:val="00414CF3"/>
    <w:rsid w:val="00457548"/>
    <w:rsid w:val="005B36B4"/>
    <w:rsid w:val="005E1AC0"/>
    <w:rsid w:val="00626894"/>
    <w:rsid w:val="008B25B2"/>
    <w:rsid w:val="00915FBE"/>
    <w:rsid w:val="0098372F"/>
    <w:rsid w:val="009E6944"/>
    <w:rsid w:val="00A5424F"/>
    <w:rsid w:val="00AC3834"/>
    <w:rsid w:val="00AF38D8"/>
    <w:rsid w:val="00B14B4E"/>
    <w:rsid w:val="00BC7892"/>
    <w:rsid w:val="00C842EE"/>
    <w:rsid w:val="00C936B4"/>
    <w:rsid w:val="00CA59B8"/>
    <w:rsid w:val="00DB6766"/>
    <w:rsid w:val="00DF68E7"/>
    <w:rsid w:val="00E8282E"/>
    <w:rsid w:val="00EC6327"/>
    <w:rsid w:val="02912082"/>
    <w:rsid w:val="0A9A1557"/>
    <w:rsid w:val="0E2418CC"/>
    <w:rsid w:val="14DBAF42"/>
    <w:rsid w:val="1D41C6A7"/>
    <w:rsid w:val="1E95894D"/>
    <w:rsid w:val="1FBF80CE"/>
    <w:rsid w:val="31F1918D"/>
    <w:rsid w:val="3396898A"/>
    <w:rsid w:val="54079C5D"/>
    <w:rsid w:val="56D38442"/>
    <w:rsid w:val="5B7969FA"/>
    <w:rsid w:val="6CDCDB1E"/>
    <w:rsid w:val="71188160"/>
    <w:rsid w:val="7B805077"/>
    <w:rsid w:val="7D25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9E793"/>
  <w15:chartTrackingRefBased/>
  <w15:docId w15:val="{4EC6924A-39C1-479D-BFFB-51F6DD61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2C42E3"/>
    <w:pPr>
      <w:numPr>
        <w:ilvl w:val="1"/>
        <w:numId w:val="1"/>
      </w:numPr>
    </w:pPr>
  </w:style>
  <w:style w:type="character" w:styleId="Hyperlink">
    <w:name w:val="Hyperlink"/>
    <w:rsid w:val="002C42E3"/>
    <w:rPr>
      <w:color w:val="0000FF"/>
      <w:u w:val="single"/>
    </w:rPr>
  </w:style>
  <w:style w:type="paragraph" w:styleId="ListNumber4">
    <w:name w:val="List Number 4"/>
    <w:basedOn w:val="Normal"/>
    <w:next w:val="ListNumber"/>
    <w:rsid w:val="002C42E3"/>
    <w:pPr>
      <w:numPr>
        <w:numId w:val="1"/>
      </w:numPr>
      <w:spacing w:after="0"/>
    </w:pPr>
    <w:rPr>
      <w:color w:val="FFFFFF"/>
      <w:sz w:val="2"/>
    </w:rPr>
  </w:style>
  <w:style w:type="paragraph" w:styleId="ListNumber2">
    <w:name w:val="List Number 2"/>
    <w:basedOn w:val="Normal"/>
    <w:rsid w:val="002C42E3"/>
    <w:pPr>
      <w:numPr>
        <w:ilvl w:val="3"/>
        <w:numId w:val="1"/>
      </w:numPr>
      <w:tabs>
        <w:tab w:val="clear" w:pos="5303"/>
        <w:tab w:val="num" w:pos="1181"/>
      </w:tabs>
      <w:ind w:left="1181"/>
    </w:pPr>
  </w:style>
  <w:style w:type="paragraph" w:styleId="ListNumber5">
    <w:name w:val="List Number 5"/>
    <w:basedOn w:val="Normal"/>
    <w:next w:val="ListNumber2"/>
    <w:rsid w:val="002C42E3"/>
    <w:pPr>
      <w:numPr>
        <w:ilvl w:val="2"/>
        <w:numId w:val="1"/>
      </w:numPr>
      <w:spacing w:after="0"/>
    </w:pPr>
    <w:rPr>
      <w:color w:val="FFFFFF"/>
      <w:sz w:val="2"/>
    </w:rPr>
  </w:style>
  <w:style w:type="paragraph" w:styleId="ListNumber3">
    <w:name w:val="List Number 3"/>
    <w:basedOn w:val="Normal"/>
    <w:rsid w:val="002C42E3"/>
    <w:pPr>
      <w:numPr>
        <w:ilvl w:val="4"/>
        <w:numId w:val="1"/>
      </w:numPr>
    </w:pPr>
  </w:style>
  <w:style w:type="paragraph" w:customStyle="1" w:styleId="paragraph">
    <w:name w:val="paragraph"/>
    <w:basedOn w:val="Normal"/>
    <w:rsid w:val="00C84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842EE"/>
  </w:style>
  <w:style w:type="character" w:customStyle="1" w:styleId="eop">
    <w:name w:val="eop"/>
    <w:basedOn w:val="DefaultParagraphFont"/>
    <w:rsid w:val="00C842EE"/>
  </w:style>
  <w:style w:type="character" w:customStyle="1" w:styleId="apple-converted-space">
    <w:name w:val="apple-converted-space"/>
    <w:basedOn w:val="DefaultParagraphFont"/>
    <w:rsid w:val="00414CF3"/>
  </w:style>
  <w:style w:type="paragraph" w:styleId="Revision">
    <w:name w:val="Revision"/>
    <w:hidden/>
    <w:uiPriority w:val="99"/>
    <w:semiHidden/>
    <w:rsid w:val="001D66A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57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5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75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923DD-0DAA-4FA9-B8AC-D47F21CCAD2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682</Words>
  <Characters>3701</Characters>
  <Application>Microsoft Office Word</Application>
  <DocSecurity>0</DocSecurity>
  <Lines>94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Reis, Karla</dc:creator>
  <cp:keywords/>
  <dc:description/>
  <cp:lastModifiedBy>Alexandra Todorova</cp:lastModifiedBy>
  <cp:revision>9</cp:revision>
  <dcterms:created xsi:type="dcterms:W3CDTF">2024-05-10T14:15:00Z</dcterms:created>
  <dcterms:modified xsi:type="dcterms:W3CDTF">2024-06-14T17:53:00Z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289e0c720ee49de80cf39f19bdec8ccaed648785c7aa4d58becb3fcf7904cc20</vt:lpwstr>
  </property>
</Properties>
</file>